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4BB4E" w14:textId="73DD7E66" w:rsidR="0017379E" w:rsidRPr="00176D39" w:rsidRDefault="00841E71" w:rsidP="00C953B9">
      <w:pPr>
        <w:spacing w:line="360" w:lineRule="auto"/>
        <w:jc w:val="center"/>
        <w:rPr>
          <w:rFonts w:ascii="Times New Roman" w:eastAsia="仿宋_GB2312" w:hAnsi="Times New Roman" w:cs="Times New Roman"/>
          <w:sz w:val="24"/>
          <w:szCs w:val="24"/>
        </w:rPr>
      </w:pPr>
      <w:ins w:id="0" w:author="CSYANG" w:date="2022-07-05T10:58:00Z">
        <w:r>
          <w:rPr>
            <w:rFonts w:ascii="Times New Roman" w:eastAsia="仿宋_GB2312" w:hAnsi="Times New Roman" w:cs="Times New Roman" w:hint="eastAsia"/>
            <w:sz w:val="24"/>
            <w:szCs w:val="24"/>
          </w:rPr>
          <w:t>T</w:t>
        </w:r>
      </w:ins>
      <w:del w:id="1" w:author="CSYANG" w:date="2022-07-05T10:58:00Z">
        <w:r w:rsidR="0024428B" w:rsidDel="00841E71">
          <w:rPr>
            <w:rFonts w:ascii="Times New Roman" w:eastAsia="仿宋_GB2312" w:hAnsi="Times New Roman" w:cs="Times New Roman" w:hint="eastAsia"/>
            <w:sz w:val="24"/>
            <w:szCs w:val="24"/>
          </w:rPr>
          <w:delText xml:space="preserve">Report </w:delText>
        </w:r>
        <w:r w:rsidR="008E413D" w:rsidRPr="00176D39" w:rsidDel="00841E71">
          <w:rPr>
            <w:rFonts w:ascii="Times New Roman" w:eastAsia="仿宋_GB2312" w:hAnsi="Times New Roman" w:cs="Times New Roman"/>
            <w:sz w:val="24"/>
            <w:szCs w:val="24"/>
          </w:rPr>
          <w:delText>T</w:delText>
        </w:r>
      </w:del>
      <w:r w:rsidR="008E413D" w:rsidRPr="00176D39">
        <w:rPr>
          <w:rFonts w:ascii="Times New Roman" w:eastAsia="仿宋_GB2312" w:hAnsi="Times New Roman" w:cs="Times New Roman"/>
          <w:sz w:val="24"/>
          <w:szCs w:val="24"/>
        </w:rPr>
        <w:t xml:space="preserve">itle: Science, Technology, </w:t>
      </w:r>
      <w:r w:rsidR="000C11AC" w:rsidRPr="000C11AC">
        <w:rPr>
          <w:rFonts w:ascii="Times New Roman" w:eastAsia="仿宋_GB2312" w:hAnsi="Times New Roman" w:cs="Times New Roman"/>
          <w:sz w:val="24"/>
          <w:szCs w:val="24"/>
        </w:rPr>
        <w:t>Engineering</w:t>
      </w:r>
      <w:r w:rsidR="008E413D" w:rsidRPr="00176D39">
        <w:rPr>
          <w:rFonts w:ascii="Times New Roman" w:eastAsia="仿宋_GB2312" w:hAnsi="Times New Roman" w:cs="Times New Roman"/>
          <w:sz w:val="24"/>
          <w:szCs w:val="24"/>
        </w:rPr>
        <w:t>,</w:t>
      </w:r>
      <w:r w:rsidR="00377C12">
        <w:rPr>
          <w:rFonts w:ascii="Times New Roman" w:eastAsia="仿宋_GB2312" w:hAnsi="Times New Roman" w:cs="Times New Roman"/>
          <w:sz w:val="24"/>
          <w:szCs w:val="24"/>
        </w:rPr>
        <w:t xml:space="preserve"> and</w:t>
      </w:r>
      <w:r w:rsidR="008E413D" w:rsidRPr="00176D39">
        <w:rPr>
          <w:rFonts w:ascii="Times New Roman" w:eastAsia="仿宋_GB2312" w:hAnsi="Times New Roman" w:cs="Times New Roman"/>
          <w:sz w:val="24"/>
          <w:szCs w:val="24"/>
        </w:rPr>
        <w:t xml:space="preserve"> Industry</w:t>
      </w:r>
    </w:p>
    <w:p w14:paraId="7AF2804A" w14:textId="13470658" w:rsidR="0017379E" w:rsidRPr="00176D39" w:rsidDel="00841E71" w:rsidRDefault="0017379E" w:rsidP="00C953B9">
      <w:pPr>
        <w:spacing w:line="360" w:lineRule="auto"/>
        <w:rPr>
          <w:del w:id="2" w:author="CSYANG" w:date="2022-07-05T10:58:00Z"/>
          <w:rFonts w:ascii="Times New Roman" w:eastAsia="仿宋_GB2312" w:hAnsi="Times New Roman" w:cs="Times New Roman"/>
          <w:sz w:val="24"/>
          <w:szCs w:val="24"/>
        </w:rPr>
      </w:pPr>
    </w:p>
    <w:p w14:paraId="443098E2" w14:textId="3CD3FCC2" w:rsidR="008A2D53" w:rsidRDefault="0017379E" w:rsidP="00C953B9">
      <w:pPr>
        <w:spacing w:line="360" w:lineRule="auto"/>
        <w:rPr>
          <w:rFonts w:ascii="Times New Roman" w:eastAsia="仿宋_GB2312" w:hAnsi="Times New Roman" w:cs="Times New Roman"/>
          <w:sz w:val="24"/>
          <w:szCs w:val="24"/>
        </w:rPr>
      </w:pPr>
      <w:r w:rsidRPr="00113870">
        <w:rPr>
          <w:rFonts w:ascii="Times New Roman" w:eastAsia="仿宋_GB2312" w:hAnsi="Times New Roman" w:cs="Times New Roman"/>
          <w:b/>
          <w:sz w:val="24"/>
          <w:szCs w:val="24"/>
        </w:rPr>
        <w:t>Abstract:</w:t>
      </w:r>
      <w:r w:rsidRPr="00176D39">
        <w:rPr>
          <w:rFonts w:ascii="Times New Roman" w:eastAsia="仿宋_GB2312" w:hAnsi="Times New Roman" w:cs="Times New Roman"/>
          <w:sz w:val="24"/>
          <w:szCs w:val="24"/>
        </w:rPr>
        <w:t xml:space="preserve"> </w:t>
      </w:r>
      <w:r w:rsidR="00974261">
        <w:rPr>
          <w:rFonts w:ascii="Times New Roman" w:eastAsia="仿宋_GB2312" w:hAnsi="Times New Roman" w:cs="Times New Roman"/>
          <w:sz w:val="24"/>
          <w:szCs w:val="24"/>
        </w:rPr>
        <w:t>Based on</w:t>
      </w:r>
      <w:r w:rsidR="005413BA">
        <w:rPr>
          <w:rFonts w:ascii="Times New Roman" w:eastAsia="仿宋_GB2312" w:hAnsi="Times New Roman" w:cs="Times New Roman" w:hint="eastAsia"/>
          <w:sz w:val="24"/>
          <w:szCs w:val="24"/>
        </w:rPr>
        <w:t xml:space="preserve"> t</w:t>
      </w:r>
      <w:r w:rsidR="005413BA" w:rsidRPr="005413BA">
        <w:rPr>
          <w:rFonts w:ascii="Times New Roman" w:eastAsia="仿宋_GB2312" w:hAnsi="Times New Roman" w:cs="Times New Roman"/>
          <w:sz w:val="24"/>
          <w:szCs w:val="24"/>
        </w:rPr>
        <w:t>he development</w:t>
      </w:r>
      <w:r w:rsidR="00BA5FA2">
        <w:rPr>
          <w:rFonts w:ascii="Times New Roman" w:eastAsia="仿宋_GB2312" w:hAnsi="Times New Roman" w:cs="Times New Roman"/>
          <w:sz w:val="24"/>
          <w:szCs w:val="24"/>
        </w:rPr>
        <w:t xml:space="preserve"> history</w:t>
      </w:r>
      <w:r w:rsidR="005413BA" w:rsidRPr="005413BA">
        <w:rPr>
          <w:rFonts w:ascii="Times New Roman" w:eastAsia="仿宋_GB2312" w:hAnsi="Times New Roman" w:cs="Times New Roman"/>
          <w:sz w:val="24"/>
          <w:szCs w:val="24"/>
        </w:rPr>
        <w:t xml:space="preserve"> of lithography machine</w:t>
      </w:r>
      <w:r w:rsidR="005413BA">
        <w:rPr>
          <w:rFonts w:ascii="Times New Roman" w:eastAsia="仿宋_GB2312" w:hAnsi="Times New Roman" w:cs="Times New Roman" w:hint="eastAsia"/>
          <w:sz w:val="24"/>
          <w:szCs w:val="24"/>
        </w:rPr>
        <w:t xml:space="preserve">, </w:t>
      </w:r>
      <w:r w:rsidR="00966820">
        <w:rPr>
          <w:rFonts w:ascii="Times New Roman" w:eastAsia="仿宋_GB2312" w:hAnsi="Times New Roman" w:cs="Times New Roman"/>
          <w:sz w:val="24"/>
          <w:szCs w:val="24"/>
        </w:rPr>
        <w:t>this</w:t>
      </w:r>
      <w:r w:rsidR="000C54B7">
        <w:rPr>
          <w:rFonts w:ascii="Times New Roman" w:eastAsia="仿宋_GB2312" w:hAnsi="Times New Roman" w:cs="Times New Roman" w:hint="eastAsia"/>
          <w:sz w:val="24"/>
          <w:szCs w:val="24"/>
        </w:rPr>
        <w:t xml:space="preserve"> </w:t>
      </w:r>
      <w:r w:rsidR="00482E33">
        <w:rPr>
          <w:rFonts w:ascii="Times New Roman" w:eastAsia="仿宋_GB2312" w:hAnsi="Times New Roman" w:cs="Times New Roman" w:hint="eastAsia"/>
          <w:sz w:val="24"/>
          <w:szCs w:val="24"/>
        </w:rPr>
        <w:t xml:space="preserve">report </w:t>
      </w:r>
      <w:r w:rsidR="005413BA" w:rsidRPr="005413BA">
        <w:rPr>
          <w:rFonts w:ascii="Times New Roman" w:eastAsia="仿宋_GB2312" w:hAnsi="Times New Roman" w:cs="Times New Roman"/>
          <w:sz w:val="24"/>
          <w:szCs w:val="24"/>
        </w:rPr>
        <w:t>demonstrate</w:t>
      </w:r>
      <w:r w:rsidR="00564DA5">
        <w:rPr>
          <w:rFonts w:ascii="Times New Roman" w:eastAsia="仿宋_GB2312" w:hAnsi="Times New Roman" w:cs="Times New Roman"/>
          <w:sz w:val="24"/>
          <w:szCs w:val="24"/>
        </w:rPr>
        <w:t>s</w:t>
      </w:r>
      <w:r w:rsidR="00FF1850">
        <w:rPr>
          <w:rFonts w:ascii="Times New Roman" w:eastAsia="仿宋_GB2312" w:hAnsi="Times New Roman" w:cs="Times New Roman"/>
          <w:sz w:val="24"/>
          <w:szCs w:val="24"/>
        </w:rPr>
        <w:t xml:space="preserve"> that</w:t>
      </w:r>
      <w:r w:rsidR="00564DA5">
        <w:rPr>
          <w:rFonts w:ascii="Times New Roman" w:eastAsia="仿宋_GB2312" w:hAnsi="Times New Roman" w:cs="Times New Roman"/>
          <w:sz w:val="24"/>
          <w:szCs w:val="24"/>
        </w:rPr>
        <w:t xml:space="preserve"> </w:t>
      </w:r>
      <w:r w:rsidR="008A2D53">
        <w:rPr>
          <w:rFonts w:ascii="Times New Roman" w:eastAsia="仿宋_GB2312" w:hAnsi="Times New Roman" w:cs="Times New Roman" w:hint="eastAsia"/>
          <w:sz w:val="24"/>
          <w:szCs w:val="24"/>
        </w:rPr>
        <w:t>b</w:t>
      </w:r>
      <w:r w:rsidR="008A2D53" w:rsidRPr="008A2D53">
        <w:rPr>
          <w:rFonts w:ascii="Times New Roman" w:eastAsia="仿宋_GB2312" w:hAnsi="Times New Roman" w:cs="Times New Roman"/>
          <w:sz w:val="24"/>
          <w:szCs w:val="24"/>
        </w:rPr>
        <w:t xml:space="preserve">asic research </w:t>
      </w:r>
      <w:r w:rsidR="00564DA5">
        <w:rPr>
          <w:rFonts w:ascii="Times New Roman" w:eastAsia="仿宋_GB2312" w:hAnsi="Times New Roman" w:cs="Times New Roman"/>
          <w:sz w:val="24"/>
          <w:szCs w:val="24"/>
        </w:rPr>
        <w:t>is</w:t>
      </w:r>
      <w:r w:rsidR="008A2D53" w:rsidRPr="008A2D53">
        <w:rPr>
          <w:rFonts w:ascii="Times New Roman" w:eastAsia="仿宋_GB2312" w:hAnsi="Times New Roman" w:cs="Times New Roman"/>
          <w:sz w:val="24"/>
          <w:szCs w:val="24"/>
        </w:rPr>
        <w:t xml:space="preserve"> the source of original technological innovation</w:t>
      </w:r>
      <w:r w:rsidR="00CF0E79">
        <w:rPr>
          <w:rFonts w:ascii="Times New Roman" w:eastAsia="仿宋_GB2312" w:hAnsi="Times New Roman" w:cs="Times New Roman"/>
          <w:sz w:val="24"/>
          <w:szCs w:val="24"/>
        </w:rPr>
        <w:t xml:space="preserve">, </w:t>
      </w:r>
      <w:r w:rsidR="006B4613">
        <w:rPr>
          <w:rFonts w:ascii="Times New Roman" w:eastAsia="仿宋_GB2312" w:hAnsi="Times New Roman" w:cs="Times New Roman"/>
          <w:sz w:val="24"/>
          <w:szCs w:val="24"/>
        </w:rPr>
        <w:t xml:space="preserve">and </w:t>
      </w:r>
      <w:r w:rsidR="00BD02E6">
        <w:rPr>
          <w:rFonts w:ascii="Times New Roman" w:eastAsia="仿宋_GB2312" w:hAnsi="Times New Roman" w:cs="Times New Roman" w:hint="eastAsia"/>
          <w:sz w:val="24"/>
          <w:szCs w:val="24"/>
        </w:rPr>
        <w:t>i</w:t>
      </w:r>
      <w:r w:rsidR="00BD02E6" w:rsidRPr="00BD02E6">
        <w:rPr>
          <w:rFonts w:ascii="Times New Roman" w:eastAsia="仿宋_GB2312" w:hAnsi="Times New Roman" w:cs="Times New Roman"/>
          <w:sz w:val="24"/>
          <w:szCs w:val="24"/>
        </w:rPr>
        <w:t>ntegrated innovation</w:t>
      </w:r>
      <w:r w:rsidR="00BD02E6">
        <w:rPr>
          <w:rFonts w:ascii="Times New Roman" w:eastAsia="仿宋_GB2312" w:hAnsi="Times New Roman" w:cs="Times New Roman" w:hint="eastAsia"/>
          <w:sz w:val="24"/>
          <w:szCs w:val="24"/>
        </w:rPr>
        <w:t xml:space="preserve"> </w:t>
      </w:r>
      <w:r w:rsidR="00CF0E79">
        <w:rPr>
          <w:rFonts w:ascii="Times New Roman" w:eastAsia="仿宋_GB2312" w:hAnsi="Times New Roman" w:cs="Times New Roman"/>
          <w:sz w:val="24"/>
          <w:szCs w:val="24"/>
        </w:rPr>
        <w:t xml:space="preserve">is the necessity </w:t>
      </w:r>
      <w:r w:rsidR="00AD486A">
        <w:rPr>
          <w:rFonts w:ascii="Times New Roman" w:eastAsia="仿宋_GB2312" w:hAnsi="Times New Roman" w:cs="Times New Roman" w:hint="eastAsia"/>
          <w:sz w:val="24"/>
          <w:szCs w:val="24"/>
        </w:rPr>
        <w:t xml:space="preserve">for </w:t>
      </w:r>
      <w:r w:rsidR="005413BA" w:rsidRPr="005413BA">
        <w:rPr>
          <w:rFonts w:ascii="Times New Roman" w:eastAsia="仿宋_GB2312" w:hAnsi="Times New Roman" w:cs="Times New Roman"/>
          <w:sz w:val="24"/>
          <w:szCs w:val="24"/>
        </w:rPr>
        <w:t>high-end product research and development</w:t>
      </w:r>
      <w:r w:rsidR="001F1D3C">
        <w:rPr>
          <w:rFonts w:ascii="Times New Roman" w:eastAsia="仿宋_GB2312" w:hAnsi="Times New Roman" w:cs="Times New Roman" w:hint="eastAsia"/>
          <w:sz w:val="24"/>
          <w:szCs w:val="24"/>
        </w:rPr>
        <w:t xml:space="preserve">. </w:t>
      </w:r>
      <w:r w:rsidR="001F1D3C" w:rsidRPr="001F1D3C">
        <w:rPr>
          <w:rFonts w:ascii="Times New Roman" w:eastAsia="仿宋_GB2312" w:hAnsi="Times New Roman" w:cs="Times New Roman"/>
          <w:sz w:val="24"/>
          <w:szCs w:val="24"/>
        </w:rPr>
        <w:t>Through the develo</w:t>
      </w:r>
      <w:r w:rsidR="006B0844">
        <w:rPr>
          <w:rFonts w:ascii="Times New Roman" w:eastAsia="仿宋_GB2312" w:hAnsi="Times New Roman" w:cs="Times New Roman"/>
          <w:sz w:val="24"/>
          <w:szCs w:val="24"/>
        </w:rPr>
        <w:t>pment stage</w:t>
      </w:r>
      <w:r w:rsidR="0075763B">
        <w:rPr>
          <w:rFonts w:ascii="Times New Roman" w:eastAsia="仿宋_GB2312" w:hAnsi="Times New Roman" w:cs="Times New Roman"/>
          <w:sz w:val="24"/>
          <w:szCs w:val="24"/>
        </w:rPr>
        <w:t>s</w:t>
      </w:r>
      <w:r w:rsidR="006B0844">
        <w:rPr>
          <w:rFonts w:ascii="Times New Roman" w:eastAsia="仿宋_GB2312" w:hAnsi="Times New Roman" w:cs="Times New Roman"/>
          <w:sz w:val="24"/>
          <w:szCs w:val="24"/>
        </w:rPr>
        <w:t xml:space="preserve"> of the Internet, </w:t>
      </w:r>
      <w:r w:rsidR="001F1D3C">
        <w:rPr>
          <w:rFonts w:ascii="Times New Roman" w:eastAsia="仿宋_GB2312" w:hAnsi="Times New Roman" w:cs="Times New Roman" w:hint="eastAsia"/>
          <w:sz w:val="24"/>
          <w:szCs w:val="24"/>
        </w:rPr>
        <w:t>the report</w:t>
      </w:r>
      <w:r w:rsidR="001F1D3C" w:rsidRPr="001F1D3C">
        <w:rPr>
          <w:rFonts w:ascii="Times New Roman" w:eastAsia="仿宋_GB2312" w:hAnsi="Times New Roman" w:cs="Times New Roman"/>
          <w:sz w:val="24"/>
          <w:szCs w:val="24"/>
        </w:rPr>
        <w:t xml:space="preserve"> point</w:t>
      </w:r>
      <w:r w:rsidR="001F1D3C">
        <w:rPr>
          <w:rFonts w:ascii="Times New Roman" w:eastAsia="仿宋_GB2312" w:hAnsi="Times New Roman" w:cs="Times New Roman" w:hint="eastAsia"/>
          <w:sz w:val="24"/>
          <w:szCs w:val="24"/>
        </w:rPr>
        <w:t>s</w:t>
      </w:r>
      <w:r w:rsidR="001F1D3C" w:rsidRPr="001F1D3C">
        <w:rPr>
          <w:rFonts w:ascii="Times New Roman" w:eastAsia="仿宋_GB2312" w:hAnsi="Times New Roman" w:cs="Times New Roman"/>
          <w:sz w:val="24"/>
          <w:szCs w:val="24"/>
        </w:rPr>
        <w:t xml:space="preserve"> out that </w:t>
      </w:r>
      <w:r w:rsidR="008E4BA5">
        <w:rPr>
          <w:rFonts w:ascii="Times New Roman" w:eastAsia="仿宋_GB2312" w:hAnsi="Times New Roman" w:cs="Times New Roman"/>
          <w:sz w:val="24"/>
          <w:szCs w:val="24"/>
        </w:rPr>
        <w:t>such</w:t>
      </w:r>
      <w:r w:rsidR="00DE5F86">
        <w:rPr>
          <w:rFonts w:ascii="Times New Roman" w:eastAsia="仿宋_GB2312" w:hAnsi="Times New Roman" w:cs="Times New Roman" w:hint="eastAsia"/>
          <w:sz w:val="24"/>
          <w:szCs w:val="24"/>
        </w:rPr>
        <w:t xml:space="preserve"> </w:t>
      </w:r>
      <w:r w:rsidR="001F1D3C" w:rsidRPr="001F1D3C">
        <w:rPr>
          <w:rFonts w:ascii="Times New Roman" w:eastAsia="仿宋_GB2312" w:hAnsi="Times New Roman" w:cs="Times New Roman"/>
          <w:sz w:val="24"/>
          <w:szCs w:val="24"/>
        </w:rPr>
        <w:t>system-level products as the Internet are also high-tech products</w:t>
      </w:r>
      <w:r w:rsidR="001F1D3C">
        <w:rPr>
          <w:rFonts w:ascii="Times New Roman" w:eastAsia="仿宋_GB2312" w:hAnsi="Times New Roman" w:cs="Times New Roman" w:hint="eastAsia"/>
          <w:sz w:val="24"/>
          <w:szCs w:val="24"/>
        </w:rPr>
        <w:t xml:space="preserve"> </w:t>
      </w:r>
      <w:r w:rsidR="00337111">
        <w:rPr>
          <w:rFonts w:ascii="Times New Roman" w:eastAsia="仿宋_GB2312" w:hAnsi="Times New Roman" w:cs="Times New Roman" w:hint="eastAsia"/>
          <w:sz w:val="24"/>
          <w:szCs w:val="24"/>
        </w:rPr>
        <w:t xml:space="preserve">and </w:t>
      </w:r>
      <w:r w:rsidR="00651093" w:rsidRPr="00651093">
        <w:rPr>
          <w:rFonts w:ascii="Times New Roman" w:eastAsia="仿宋_GB2312" w:hAnsi="Times New Roman" w:cs="Times New Roman"/>
          <w:sz w:val="24"/>
          <w:szCs w:val="24"/>
        </w:rPr>
        <w:t>further propose</w:t>
      </w:r>
      <w:r w:rsidR="00651093">
        <w:rPr>
          <w:rFonts w:ascii="Times New Roman" w:eastAsia="仿宋_GB2312" w:hAnsi="Times New Roman" w:cs="Times New Roman" w:hint="eastAsia"/>
          <w:sz w:val="24"/>
          <w:szCs w:val="24"/>
        </w:rPr>
        <w:t xml:space="preserve">s </w:t>
      </w:r>
      <w:r w:rsidR="006D3660">
        <w:rPr>
          <w:rFonts w:ascii="Times New Roman" w:eastAsia="仿宋_GB2312" w:hAnsi="Times New Roman" w:cs="Times New Roman" w:hint="eastAsia"/>
          <w:sz w:val="24"/>
          <w:szCs w:val="24"/>
        </w:rPr>
        <w:t xml:space="preserve">an </w:t>
      </w:r>
      <w:r w:rsidR="00651093" w:rsidRPr="00651093">
        <w:rPr>
          <w:rFonts w:ascii="Times New Roman" w:eastAsia="仿宋_GB2312" w:hAnsi="Times New Roman" w:cs="Times New Roman"/>
          <w:sz w:val="24"/>
          <w:szCs w:val="24"/>
        </w:rPr>
        <w:t>innovat</w:t>
      </w:r>
      <w:r w:rsidR="00651093">
        <w:rPr>
          <w:rFonts w:ascii="Times New Roman" w:eastAsia="仿宋_GB2312" w:hAnsi="Times New Roman" w:cs="Times New Roman" w:hint="eastAsia"/>
          <w:sz w:val="24"/>
          <w:szCs w:val="24"/>
        </w:rPr>
        <w:t xml:space="preserve">ive </w:t>
      </w:r>
      <w:r w:rsidR="00651093" w:rsidRPr="00651093">
        <w:rPr>
          <w:rFonts w:ascii="Times New Roman" w:eastAsia="仿宋_GB2312" w:hAnsi="Times New Roman" w:cs="Times New Roman"/>
          <w:sz w:val="24"/>
          <w:szCs w:val="24"/>
        </w:rPr>
        <w:t xml:space="preserve">thinking mode of system engineering </w:t>
      </w:r>
      <w:r w:rsidR="00880764">
        <w:rPr>
          <w:rFonts w:ascii="Times New Roman" w:eastAsia="仿宋_GB2312" w:hAnsi="Times New Roman" w:cs="Times New Roman"/>
          <w:sz w:val="24"/>
          <w:szCs w:val="24"/>
        </w:rPr>
        <w:t>as</w:t>
      </w:r>
      <w:r w:rsidR="00651093" w:rsidRPr="00651093">
        <w:rPr>
          <w:rFonts w:ascii="Times New Roman" w:eastAsia="仿宋_GB2312" w:hAnsi="Times New Roman" w:cs="Times New Roman"/>
          <w:sz w:val="24"/>
          <w:szCs w:val="24"/>
        </w:rPr>
        <w:t xml:space="preserve"> the four-dimensional space "science</w:t>
      </w:r>
      <w:r w:rsidR="00276CCF">
        <w:rPr>
          <w:rFonts w:ascii="Times New Roman" w:eastAsia="仿宋_GB2312" w:hAnsi="Times New Roman" w:cs="Times New Roman" w:hint="eastAsia"/>
          <w:sz w:val="24"/>
          <w:szCs w:val="24"/>
        </w:rPr>
        <w:t>,</w:t>
      </w:r>
      <w:r w:rsidR="00651093" w:rsidRPr="00651093">
        <w:rPr>
          <w:rFonts w:ascii="Times New Roman" w:eastAsia="仿宋_GB2312" w:hAnsi="Times New Roman" w:cs="Times New Roman"/>
          <w:sz w:val="24"/>
          <w:szCs w:val="24"/>
        </w:rPr>
        <w:t xml:space="preserve"> technology</w:t>
      </w:r>
      <w:r w:rsidR="00276CCF">
        <w:rPr>
          <w:rFonts w:ascii="Times New Roman" w:eastAsia="仿宋_GB2312" w:hAnsi="Times New Roman" w:cs="Times New Roman" w:hint="eastAsia"/>
          <w:sz w:val="24"/>
          <w:szCs w:val="24"/>
        </w:rPr>
        <w:t>,</w:t>
      </w:r>
      <w:r w:rsidR="00651093" w:rsidRPr="00651093">
        <w:rPr>
          <w:rFonts w:ascii="Times New Roman" w:eastAsia="仿宋_GB2312" w:hAnsi="Times New Roman" w:cs="Times New Roman"/>
          <w:sz w:val="24"/>
          <w:szCs w:val="24"/>
        </w:rPr>
        <w:t xml:space="preserve"> engineering</w:t>
      </w:r>
      <w:r w:rsidR="00276CCF">
        <w:rPr>
          <w:rFonts w:ascii="Times New Roman" w:eastAsia="仿宋_GB2312" w:hAnsi="Times New Roman" w:cs="Times New Roman" w:hint="eastAsia"/>
          <w:sz w:val="24"/>
          <w:szCs w:val="24"/>
        </w:rPr>
        <w:t>,</w:t>
      </w:r>
      <w:r w:rsidR="00651093" w:rsidRPr="00651093">
        <w:rPr>
          <w:rFonts w:ascii="Times New Roman" w:eastAsia="仿宋_GB2312" w:hAnsi="Times New Roman" w:cs="Times New Roman"/>
          <w:sz w:val="24"/>
          <w:szCs w:val="24"/>
        </w:rPr>
        <w:t xml:space="preserve"> industry"</w:t>
      </w:r>
      <w:r w:rsidR="00337111">
        <w:rPr>
          <w:rFonts w:ascii="Times New Roman" w:eastAsia="仿宋_GB2312" w:hAnsi="Times New Roman" w:cs="Times New Roman" w:hint="eastAsia"/>
          <w:sz w:val="24"/>
          <w:szCs w:val="24"/>
        </w:rPr>
        <w:t xml:space="preserve">. </w:t>
      </w:r>
      <w:r w:rsidR="00D574AD">
        <w:rPr>
          <w:rFonts w:ascii="Times New Roman" w:eastAsia="仿宋_GB2312" w:hAnsi="Times New Roman" w:cs="Times New Roman" w:hint="eastAsia"/>
          <w:sz w:val="24"/>
          <w:szCs w:val="24"/>
        </w:rPr>
        <w:t>Finally, the report introduce</w:t>
      </w:r>
      <w:r w:rsidR="005E3F99">
        <w:rPr>
          <w:rFonts w:ascii="Times New Roman" w:eastAsia="仿宋_GB2312" w:hAnsi="Times New Roman" w:cs="Times New Roman"/>
          <w:sz w:val="24"/>
          <w:szCs w:val="24"/>
        </w:rPr>
        <w:t>s</w:t>
      </w:r>
      <w:r w:rsidR="00D574AD">
        <w:rPr>
          <w:rFonts w:ascii="Times New Roman" w:eastAsia="仿宋_GB2312" w:hAnsi="Times New Roman" w:cs="Times New Roman" w:hint="eastAsia"/>
          <w:sz w:val="24"/>
          <w:szCs w:val="24"/>
        </w:rPr>
        <w:t xml:space="preserve"> </w:t>
      </w:r>
      <w:r w:rsidR="00DB79A1">
        <w:rPr>
          <w:rFonts w:ascii="Times New Roman" w:eastAsia="仿宋_GB2312" w:hAnsi="Times New Roman" w:cs="Times New Roman"/>
          <w:sz w:val="24"/>
          <w:szCs w:val="24"/>
        </w:rPr>
        <w:t xml:space="preserve">the </w:t>
      </w:r>
      <w:r w:rsidR="0079154E">
        <w:rPr>
          <w:rFonts w:ascii="Times New Roman" w:eastAsia="仿宋_GB2312" w:hAnsi="Times New Roman" w:cs="Times New Roman" w:hint="eastAsia"/>
          <w:sz w:val="24"/>
          <w:szCs w:val="24"/>
        </w:rPr>
        <w:t>f</w:t>
      </w:r>
      <w:r w:rsidR="0079154E" w:rsidRPr="0079154E">
        <w:rPr>
          <w:rFonts w:ascii="Times New Roman" w:eastAsia="仿宋_GB2312" w:hAnsi="Times New Roman" w:cs="Times New Roman"/>
          <w:sz w:val="24"/>
          <w:szCs w:val="24"/>
        </w:rPr>
        <w:t>uture products industrial Internet</w:t>
      </w:r>
      <w:r w:rsidR="0079154E">
        <w:rPr>
          <w:rFonts w:ascii="Times New Roman" w:eastAsia="仿宋_GB2312" w:hAnsi="Times New Roman" w:cs="Times New Roman" w:hint="eastAsia"/>
          <w:sz w:val="24"/>
          <w:szCs w:val="24"/>
        </w:rPr>
        <w:t xml:space="preserve"> and </w:t>
      </w:r>
      <w:r w:rsidR="00B67394">
        <w:rPr>
          <w:rFonts w:ascii="Times New Roman" w:eastAsia="仿宋_GB2312" w:hAnsi="Times New Roman" w:cs="Times New Roman" w:hint="eastAsia"/>
          <w:sz w:val="24"/>
          <w:szCs w:val="24"/>
        </w:rPr>
        <w:t>analyze</w:t>
      </w:r>
      <w:r w:rsidR="00E868C9">
        <w:rPr>
          <w:rFonts w:ascii="Times New Roman" w:eastAsia="仿宋_GB2312" w:hAnsi="Times New Roman" w:cs="Times New Roman"/>
          <w:sz w:val="24"/>
          <w:szCs w:val="24"/>
        </w:rPr>
        <w:t>s</w:t>
      </w:r>
      <w:r w:rsidR="00B67394">
        <w:rPr>
          <w:rFonts w:ascii="Times New Roman" w:eastAsia="仿宋_GB2312" w:hAnsi="Times New Roman" w:cs="Times New Roman" w:hint="eastAsia"/>
          <w:sz w:val="24"/>
          <w:szCs w:val="24"/>
        </w:rPr>
        <w:t xml:space="preserve"> t</w:t>
      </w:r>
      <w:r w:rsidR="00B67394" w:rsidRPr="00B67394">
        <w:rPr>
          <w:rFonts w:ascii="Times New Roman" w:eastAsia="仿宋_GB2312" w:hAnsi="Times New Roman" w:cs="Times New Roman"/>
          <w:sz w:val="24"/>
          <w:szCs w:val="24"/>
        </w:rPr>
        <w:t>he main problems, architecture and future development opportunities</w:t>
      </w:r>
      <w:r w:rsidR="00DE5F86">
        <w:rPr>
          <w:rFonts w:ascii="Times New Roman" w:eastAsia="仿宋_GB2312" w:hAnsi="Times New Roman" w:cs="Times New Roman" w:hint="eastAsia"/>
          <w:sz w:val="24"/>
          <w:szCs w:val="24"/>
        </w:rPr>
        <w:t xml:space="preserve">. </w:t>
      </w:r>
    </w:p>
    <w:p w14:paraId="2A554F4A" w14:textId="77777777" w:rsidR="00E232C5" w:rsidRPr="00176D39" w:rsidRDefault="00E232C5" w:rsidP="00C953B9">
      <w:pPr>
        <w:spacing w:line="360" w:lineRule="auto"/>
        <w:rPr>
          <w:rFonts w:ascii="Times New Roman" w:eastAsia="仿宋_GB2312" w:hAnsi="Times New Roman" w:cs="Times New Roman"/>
          <w:sz w:val="24"/>
          <w:szCs w:val="24"/>
        </w:rPr>
      </w:pPr>
    </w:p>
    <w:p w14:paraId="3D8D3865" w14:textId="564821EC" w:rsidR="00664883" w:rsidRPr="00176D39" w:rsidRDefault="00841E71" w:rsidP="00C953B9">
      <w:pPr>
        <w:spacing w:line="360" w:lineRule="auto"/>
        <w:rPr>
          <w:rFonts w:ascii="Times New Roman" w:eastAsia="仿宋_GB2312" w:hAnsi="Times New Roman" w:cs="Times New Roman"/>
          <w:sz w:val="24"/>
          <w:szCs w:val="24"/>
        </w:rPr>
      </w:pPr>
      <w:ins w:id="3" w:author="CSYANG" w:date="2022-07-05T10:59:00Z">
        <w:r w:rsidRPr="00841E71">
          <w:rPr>
            <w:rFonts w:ascii="Times New Roman" w:eastAsia="仿宋_GB2312" w:hAnsi="Times New Roman" w:cs="Times New Roman"/>
            <w:sz w:val="24"/>
            <w:szCs w:val="24"/>
          </w:rPr>
          <w:t>Short Bio:</w:t>
        </w:r>
      </w:ins>
      <w:del w:id="4" w:author="CSYANG" w:date="2022-07-05T10:59:00Z">
        <w:r w:rsidR="00664883" w:rsidRPr="00176D39" w:rsidDel="00841E71">
          <w:rPr>
            <w:rFonts w:ascii="Times New Roman" w:eastAsia="仿宋_GB2312" w:hAnsi="Times New Roman" w:cs="Times New Roman"/>
            <w:sz w:val="24"/>
            <w:szCs w:val="24"/>
          </w:rPr>
          <w:delText xml:space="preserve">The </w:delText>
        </w:r>
        <w:r w:rsidR="007A2A51" w:rsidDel="00841E71">
          <w:rPr>
            <w:rFonts w:ascii="Times New Roman" w:eastAsia="仿宋_GB2312" w:hAnsi="Times New Roman" w:cs="Times New Roman" w:hint="eastAsia"/>
            <w:sz w:val="24"/>
            <w:szCs w:val="24"/>
          </w:rPr>
          <w:delText>Repo</w:delText>
        </w:r>
        <w:r w:rsidR="00607FF3" w:rsidDel="00841E71">
          <w:rPr>
            <w:rFonts w:ascii="Times New Roman" w:eastAsia="仿宋_GB2312" w:hAnsi="Times New Roman" w:cs="Times New Roman" w:hint="eastAsia"/>
            <w:sz w:val="24"/>
            <w:szCs w:val="24"/>
          </w:rPr>
          <w:delText>r</w:delText>
        </w:r>
        <w:r w:rsidR="007A2A51" w:rsidDel="00841E71">
          <w:rPr>
            <w:rFonts w:ascii="Times New Roman" w:eastAsia="仿宋_GB2312" w:hAnsi="Times New Roman" w:cs="Times New Roman" w:hint="eastAsia"/>
            <w:sz w:val="24"/>
            <w:szCs w:val="24"/>
          </w:rPr>
          <w:delText>ter</w:delText>
        </w:r>
        <w:r w:rsidR="00664883" w:rsidRPr="00176D39" w:rsidDel="00841E71">
          <w:rPr>
            <w:rFonts w:ascii="Times New Roman" w:eastAsia="仿宋_GB2312" w:hAnsi="Times New Roman" w:cs="Times New Roman"/>
            <w:sz w:val="24"/>
            <w:szCs w:val="24"/>
          </w:rPr>
          <w:delText>:</w:delText>
        </w:r>
      </w:del>
      <w:bookmarkStart w:id="5" w:name="_GoBack"/>
      <w:bookmarkEnd w:id="5"/>
      <w:r w:rsidR="007A2A51">
        <w:rPr>
          <w:rFonts w:ascii="Times New Roman" w:eastAsia="仿宋_GB2312" w:hAnsi="Times New Roman" w:cs="Times New Roman" w:hint="eastAsia"/>
          <w:sz w:val="24"/>
          <w:szCs w:val="24"/>
        </w:rPr>
        <w:t xml:space="preserve"> </w:t>
      </w:r>
    </w:p>
    <w:p w14:paraId="6DB94DC9" w14:textId="468936E7" w:rsidR="0017379E" w:rsidRPr="00176D39" w:rsidRDefault="00664883" w:rsidP="00314AB0">
      <w:pPr>
        <w:spacing w:line="360" w:lineRule="auto"/>
        <w:rPr>
          <w:rFonts w:ascii="Times New Roman" w:eastAsia="宋体" w:hAnsi="Times New Roman" w:cs="Times New Roman"/>
          <w:sz w:val="24"/>
          <w:szCs w:val="24"/>
        </w:rPr>
      </w:pPr>
      <w:r w:rsidRPr="00176D39">
        <w:rPr>
          <w:rFonts w:ascii="Times New Roman" w:eastAsia="仿宋_GB2312" w:hAnsi="Times New Roman" w:cs="Times New Roman"/>
          <w:sz w:val="24"/>
          <w:szCs w:val="24"/>
        </w:rPr>
        <w:t>Shanlin</w:t>
      </w:r>
      <w:r w:rsidR="00C31026">
        <w:rPr>
          <w:rFonts w:ascii="Times New Roman" w:eastAsia="仿宋_GB2312" w:hAnsi="Times New Roman" w:cs="Times New Roman"/>
          <w:sz w:val="24"/>
          <w:szCs w:val="24"/>
        </w:rPr>
        <w:t xml:space="preserve"> Yang</w:t>
      </w:r>
      <w:r w:rsidRPr="00176D39">
        <w:rPr>
          <w:rFonts w:ascii="Times New Roman" w:eastAsia="仿宋_GB2312" w:hAnsi="Times New Roman" w:cs="Times New Roman"/>
          <w:sz w:val="24"/>
          <w:szCs w:val="24"/>
        </w:rPr>
        <w:t>,</w:t>
      </w:r>
      <w:r w:rsidR="00C31026">
        <w:rPr>
          <w:rFonts w:ascii="Times New Roman" w:eastAsia="仿宋_GB2312" w:hAnsi="Times New Roman" w:cs="Times New Roman"/>
          <w:sz w:val="24"/>
          <w:szCs w:val="24"/>
        </w:rPr>
        <w:t xml:space="preserve"> </w:t>
      </w:r>
      <w:r w:rsidR="00C31026" w:rsidRPr="00176D39">
        <w:rPr>
          <w:rFonts w:ascii="Times New Roman" w:eastAsia="仿宋_GB2312" w:hAnsi="Times New Roman" w:cs="Times New Roman"/>
          <w:sz w:val="24"/>
          <w:szCs w:val="24"/>
        </w:rPr>
        <w:t>academician of Chinese Academy of Engineering</w:t>
      </w:r>
      <w:r w:rsidR="00C31026">
        <w:rPr>
          <w:rFonts w:ascii="Times New Roman" w:eastAsia="仿宋_GB2312" w:hAnsi="Times New Roman" w:cs="Times New Roman"/>
          <w:sz w:val="24"/>
          <w:szCs w:val="24"/>
        </w:rPr>
        <w:t>, an</w:t>
      </w:r>
      <w:r w:rsidRPr="00176D39">
        <w:rPr>
          <w:rFonts w:ascii="Times New Roman" w:eastAsia="仿宋_GB2312" w:hAnsi="Times New Roman" w:cs="Times New Roman"/>
          <w:sz w:val="24"/>
          <w:szCs w:val="24"/>
        </w:rPr>
        <w:t xml:space="preserve"> </w:t>
      </w:r>
      <w:r w:rsidR="007C0959">
        <w:rPr>
          <w:rFonts w:ascii="Times New Roman" w:eastAsia="仿宋_GB2312" w:hAnsi="Times New Roman" w:cs="Times New Roman" w:hint="eastAsia"/>
          <w:sz w:val="24"/>
          <w:szCs w:val="24"/>
        </w:rPr>
        <w:t>e</w:t>
      </w:r>
      <w:r w:rsidR="007C0959" w:rsidRPr="007C0959">
        <w:rPr>
          <w:rFonts w:ascii="Times New Roman" w:eastAsia="仿宋_GB2312" w:hAnsi="Times New Roman" w:cs="Times New Roman"/>
          <w:sz w:val="24"/>
          <w:szCs w:val="24"/>
        </w:rPr>
        <w:t>xpert in management science and information system engineering</w:t>
      </w:r>
      <w:r w:rsidRPr="00176D39">
        <w:rPr>
          <w:rFonts w:ascii="Times New Roman" w:eastAsia="仿宋_GB2312" w:hAnsi="Times New Roman" w:cs="Times New Roman"/>
          <w:sz w:val="24"/>
          <w:szCs w:val="24"/>
        </w:rPr>
        <w:t xml:space="preserve">, </w:t>
      </w:r>
      <w:r w:rsidR="00C31026">
        <w:rPr>
          <w:rFonts w:ascii="Times New Roman" w:eastAsia="仿宋_GB2312" w:hAnsi="Times New Roman" w:cs="Times New Roman"/>
          <w:sz w:val="24"/>
          <w:szCs w:val="24"/>
        </w:rPr>
        <w:t>full</w:t>
      </w:r>
      <w:r w:rsidRPr="00176D39">
        <w:rPr>
          <w:rFonts w:ascii="Times New Roman" w:eastAsia="仿宋_GB2312" w:hAnsi="Times New Roman" w:cs="Times New Roman"/>
          <w:sz w:val="24"/>
          <w:szCs w:val="24"/>
        </w:rPr>
        <w:t xml:space="preserve"> professor and doctoral supervisor of School of Management</w:t>
      </w:r>
      <w:r w:rsidR="00B130AB">
        <w:rPr>
          <w:rFonts w:ascii="Times New Roman" w:eastAsia="仿宋_GB2312" w:hAnsi="Times New Roman" w:cs="Times New Roman"/>
          <w:sz w:val="24"/>
          <w:szCs w:val="24"/>
        </w:rPr>
        <w:t xml:space="preserve">, </w:t>
      </w:r>
      <w:r w:rsidR="005E12B4" w:rsidRPr="005E12B4">
        <w:rPr>
          <w:rFonts w:ascii="Times New Roman" w:eastAsia="仿宋_GB2312" w:hAnsi="Times New Roman" w:cs="Times New Roman"/>
          <w:sz w:val="24"/>
          <w:szCs w:val="24"/>
        </w:rPr>
        <w:t xml:space="preserve">Hefei University of </w:t>
      </w:r>
      <w:r w:rsidR="005E12B4">
        <w:rPr>
          <w:rFonts w:ascii="Times New Roman" w:eastAsia="仿宋_GB2312" w:hAnsi="Times New Roman" w:cs="Times New Roman" w:hint="eastAsia"/>
          <w:sz w:val="24"/>
          <w:szCs w:val="24"/>
        </w:rPr>
        <w:t>T</w:t>
      </w:r>
      <w:r w:rsidR="005E12B4" w:rsidRPr="005E12B4">
        <w:rPr>
          <w:rFonts w:ascii="Times New Roman" w:eastAsia="仿宋_GB2312" w:hAnsi="Times New Roman" w:cs="Times New Roman"/>
          <w:sz w:val="24"/>
          <w:szCs w:val="24"/>
        </w:rPr>
        <w:t>echnology.</w:t>
      </w:r>
      <w:r w:rsidR="005E12B4">
        <w:rPr>
          <w:rFonts w:ascii="Times New Roman" w:eastAsia="仿宋_GB2312" w:hAnsi="Times New Roman" w:cs="Times New Roman" w:hint="eastAsia"/>
          <w:sz w:val="24"/>
          <w:szCs w:val="24"/>
        </w:rPr>
        <w:t xml:space="preserve"> </w:t>
      </w:r>
      <w:r w:rsidR="007362CD" w:rsidRPr="007362CD">
        <w:rPr>
          <w:rFonts w:ascii="Times New Roman" w:eastAsia="仿宋_GB2312" w:hAnsi="Times New Roman" w:cs="Times New Roman"/>
          <w:sz w:val="24"/>
          <w:szCs w:val="24"/>
        </w:rPr>
        <w:t>He has been engaged in the research of intelligent decision theory, information system technology and management system engineering, and has made major breakthroughs in the fields of intelligent manufacturing engineering management, medical and health engineering management, etc</w:t>
      </w:r>
      <w:r w:rsidR="007362CD">
        <w:rPr>
          <w:rFonts w:ascii="Times New Roman" w:eastAsia="仿宋_GB2312" w:hAnsi="Times New Roman" w:cs="Times New Roman"/>
          <w:sz w:val="24"/>
          <w:szCs w:val="24"/>
        </w:rPr>
        <w:t>.</w:t>
      </w:r>
      <w:r w:rsidR="00AC39B9">
        <w:rPr>
          <w:rFonts w:ascii="Times New Roman" w:eastAsia="仿宋_GB2312" w:hAnsi="Times New Roman" w:cs="Times New Roman"/>
          <w:sz w:val="24"/>
          <w:szCs w:val="24"/>
        </w:rPr>
        <w:t xml:space="preserve"> </w:t>
      </w:r>
      <w:r w:rsidR="00AC39B9" w:rsidRPr="00AC39B9">
        <w:rPr>
          <w:rFonts w:ascii="Times New Roman" w:eastAsia="仿宋_GB2312" w:hAnsi="Times New Roman" w:cs="Times New Roman"/>
          <w:sz w:val="24"/>
          <w:szCs w:val="24"/>
        </w:rPr>
        <w:t xml:space="preserve">He has won </w:t>
      </w:r>
      <w:r w:rsidR="00645D98">
        <w:rPr>
          <w:rFonts w:ascii="Times New Roman" w:eastAsia="仿宋_GB2312" w:hAnsi="Times New Roman" w:cs="Times New Roman"/>
          <w:sz w:val="24"/>
          <w:szCs w:val="24"/>
        </w:rPr>
        <w:t>the</w:t>
      </w:r>
      <w:r w:rsidR="00AC39B9" w:rsidRPr="00AC39B9">
        <w:rPr>
          <w:rFonts w:ascii="Times New Roman" w:eastAsia="仿宋_GB2312" w:hAnsi="Times New Roman" w:cs="Times New Roman"/>
          <w:sz w:val="24"/>
          <w:szCs w:val="24"/>
        </w:rPr>
        <w:t xml:space="preserve"> second </w:t>
      </w:r>
      <w:r w:rsidR="00F54F47">
        <w:rPr>
          <w:rFonts w:ascii="Times New Roman" w:eastAsia="仿宋_GB2312" w:hAnsi="Times New Roman" w:cs="Times New Roman"/>
          <w:sz w:val="24"/>
          <w:szCs w:val="24"/>
        </w:rPr>
        <w:t>class</w:t>
      </w:r>
      <w:r w:rsidR="00AC39B9" w:rsidRPr="00AC39B9">
        <w:rPr>
          <w:rFonts w:ascii="Times New Roman" w:eastAsia="仿宋_GB2312" w:hAnsi="Times New Roman" w:cs="Times New Roman"/>
          <w:sz w:val="24"/>
          <w:szCs w:val="24"/>
        </w:rPr>
        <w:t xml:space="preserve"> of national </w:t>
      </w:r>
      <w:r w:rsidR="004D7FE9">
        <w:rPr>
          <w:rFonts w:ascii="Times New Roman" w:eastAsia="仿宋_GB2312" w:hAnsi="Times New Roman" w:cs="Times New Roman"/>
          <w:sz w:val="24"/>
          <w:szCs w:val="24"/>
        </w:rPr>
        <w:t xml:space="preserve">science and technology progress awards twice, </w:t>
      </w:r>
      <w:r w:rsidR="00F54F47">
        <w:rPr>
          <w:rFonts w:ascii="Times New Roman" w:eastAsia="仿宋_GB2312" w:hAnsi="Times New Roman" w:cs="Times New Roman"/>
          <w:sz w:val="24"/>
          <w:szCs w:val="24"/>
        </w:rPr>
        <w:t>the</w:t>
      </w:r>
      <w:r w:rsidR="00AC39B9" w:rsidRPr="00AC39B9">
        <w:rPr>
          <w:rFonts w:ascii="Times New Roman" w:eastAsia="仿宋_GB2312" w:hAnsi="Times New Roman" w:cs="Times New Roman"/>
          <w:sz w:val="24"/>
          <w:szCs w:val="24"/>
        </w:rPr>
        <w:t xml:space="preserve"> first </w:t>
      </w:r>
      <w:r w:rsidR="00B93939">
        <w:rPr>
          <w:rFonts w:ascii="Times New Roman" w:eastAsia="仿宋_GB2312" w:hAnsi="Times New Roman" w:cs="Times New Roman"/>
          <w:sz w:val="24"/>
          <w:szCs w:val="24"/>
        </w:rPr>
        <w:t>prize</w:t>
      </w:r>
      <w:r w:rsidR="00AC39B9" w:rsidRPr="00AC39B9">
        <w:rPr>
          <w:rFonts w:ascii="Times New Roman" w:eastAsia="仿宋_GB2312" w:hAnsi="Times New Roman" w:cs="Times New Roman"/>
          <w:sz w:val="24"/>
          <w:szCs w:val="24"/>
        </w:rPr>
        <w:t xml:space="preserve"> of provincial and ministerial science and technology</w:t>
      </w:r>
      <w:r w:rsidR="00482BE7">
        <w:rPr>
          <w:rFonts w:ascii="Times New Roman" w:eastAsia="仿宋_GB2312" w:hAnsi="Times New Roman" w:cs="Times New Roman"/>
          <w:sz w:val="24"/>
          <w:szCs w:val="24"/>
        </w:rPr>
        <w:t xml:space="preserve"> awards six times</w:t>
      </w:r>
      <w:r w:rsidR="00AC39B9" w:rsidRPr="00AC39B9">
        <w:rPr>
          <w:rFonts w:ascii="Times New Roman" w:eastAsia="仿宋_GB2312" w:hAnsi="Times New Roman" w:cs="Times New Roman"/>
          <w:sz w:val="24"/>
          <w:szCs w:val="24"/>
        </w:rPr>
        <w:t xml:space="preserve">, </w:t>
      </w:r>
      <w:r w:rsidR="000F4F0E">
        <w:rPr>
          <w:rFonts w:ascii="Times New Roman" w:eastAsia="仿宋_GB2312" w:hAnsi="Times New Roman" w:cs="Times New Roman"/>
          <w:sz w:val="24"/>
          <w:szCs w:val="24"/>
        </w:rPr>
        <w:t xml:space="preserve">and </w:t>
      </w:r>
      <w:r w:rsidR="00A165EB">
        <w:rPr>
          <w:rFonts w:ascii="Times New Roman" w:eastAsia="仿宋_GB2312" w:hAnsi="Times New Roman" w:cs="Times New Roman"/>
          <w:sz w:val="24"/>
          <w:szCs w:val="24"/>
        </w:rPr>
        <w:t xml:space="preserve">the </w:t>
      </w:r>
      <w:r w:rsidR="00AC39B9" w:rsidRPr="00AC39B9">
        <w:rPr>
          <w:rFonts w:ascii="Times New Roman" w:eastAsia="仿宋_GB2312" w:hAnsi="Times New Roman" w:cs="Times New Roman"/>
          <w:sz w:val="24"/>
          <w:szCs w:val="24"/>
        </w:rPr>
        <w:t xml:space="preserve">first prize of natural science </w:t>
      </w:r>
      <w:r w:rsidR="00A165EB">
        <w:rPr>
          <w:rFonts w:ascii="Times New Roman" w:eastAsia="仿宋_GB2312" w:hAnsi="Times New Roman" w:cs="Times New Roman"/>
          <w:sz w:val="24"/>
          <w:szCs w:val="24"/>
        </w:rPr>
        <w:t xml:space="preserve">award </w:t>
      </w:r>
      <w:r w:rsidR="00AC39B9" w:rsidRPr="00AC39B9">
        <w:rPr>
          <w:rFonts w:ascii="Times New Roman" w:eastAsia="仿宋_GB2312" w:hAnsi="Times New Roman" w:cs="Times New Roman"/>
          <w:sz w:val="24"/>
          <w:szCs w:val="24"/>
        </w:rPr>
        <w:t>of the Ministry of education</w:t>
      </w:r>
      <w:r w:rsidR="00A165EB">
        <w:rPr>
          <w:rFonts w:ascii="Times New Roman" w:eastAsia="仿宋_GB2312" w:hAnsi="Times New Roman" w:cs="Times New Roman"/>
          <w:sz w:val="24"/>
          <w:szCs w:val="24"/>
        </w:rPr>
        <w:t xml:space="preserve"> once</w:t>
      </w:r>
      <w:r w:rsidR="000F4F0E">
        <w:rPr>
          <w:rFonts w:ascii="Times New Roman" w:eastAsia="仿宋_GB2312" w:hAnsi="Times New Roman" w:cs="Times New Roman"/>
          <w:sz w:val="24"/>
          <w:szCs w:val="24"/>
        </w:rPr>
        <w:t>. He has</w:t>
      </w:r>
      <w:r w:rsidR="00AC39B9" w:rsidRPr="00AC39B9">
        <w:rPr>
          <w:rFonts w:ascii="Times New Roman" w:eastAsia="仿宋_GB2312" w:hAnsi="Times New Roman" w:cs="Times New Roman"/>
          <w:sz w:val="24"/>
          <w:szCs w:val="24"/>
        </w:rPr>
        <w:t xml:space="preserve"> published 5 academic </w:t>
      </w:r>
      <w:r w:rsidR="00E868C9">
        <w:rPr>
          <w:rFonts w:ascii="Times New Roman" w:eastAsia="仿宋_GB2312" w:hAnsi="Times New Roman" w:cs="Times New Roman"/>
          <w:sz w:val="24"/>
          <w:szCs w:val="24"/>
        </w:rPr>
        <w:t>monograph</w:t>
      </w:r>
      <w:r w:rsidR="00E868C9" w:rsidRPr="00AC39B9">
        <w:rPr>
          <w:rFonts w:ascii="Times New Roman" w:eastAsia="仿宋_GB2312" w:hAnsi="Times New Roman" w:cs="Times New Roman"/>
          <w:sz w:val="24"/>
          <w:szCs w:val="24"/>
        </w:rPr>
        <w:t>s</w:t>
      </w:r>
      <w:r w:rsidR="00AC39B9" w:rsidRPr="00AC39B9">
        <w:rPr>
          <w:rFonts w:ascii="Times New Roman" w:eastAsia="仿宋_GB2312" w:hAnsi="Times New Roman" w:cs="Times New Roman"/>
          <w:sz w:val="24"/>
          <w:szCs w:val="24"/>
        </w:rPr>
        <w:t>, and more than 400 academic papers in important journals and international conferences.</w:t>
      </w:r>
      <w:r w:rsidR="00CC3C7C">
        <w:rPr>
          <w:rFonts w:ascii="Times New Roman" w:eastAsia="仿宋_GB2312" w:hAnsi="Times New Roman" w:cs="Times New Roman"/>
          <w:sz w:val="24"/>
          <w:szCs w:val="24"/>
        </w:rPr>
        <w:t xml:space="preserve"> </w:t>
      </w:r>
      <w:r w:rsidR="00CC3C7C" w:rsidRPr="00CC3C7C">
        <w:rPr>
          <w:rFonts w:ascii="Times New Roman" w:eastAsia="仿宋_GB2312" w:hAnsi="Times New Roman" w:cs="Times New Roman"/>
          <w:sz w:val="24"/>
          <w:szCs w:val="24"/>
        </w:rPr>
        <w:t xml:space="preserve">He </w:t>
      </w:r>
      <w:r w:rsidR="006001C0">
        <w:rPr>
          <w:rFonts w:ascii="Times New Roman" w:eastAsia="仿宋_GB2312" w:hAnsi="Times New Roman" w:cs="Times New Roman" w:hint="eastAsia"/>
          <w:sz w:val="24"/>
          <w:szCs w:val="24"/>
        </w:rPr>
        <w:t>has</w:t>
      </w:r>
      <w:r w:rsidR="006001C0">
        <w:rPr>
          <w:rFonts w:ascii="Times New Roman" w:eastAsia="仿宋_GB2312" w:hAnsi="Times New Roman" w:cs="Times New Roman"/>
          <w:sz w:val="24"/>
          <w:szCs w:val="24"/>
        </w:rPr>
        <w:t xml:space="preserve"> </w:t>
      </w:r>
      <w:r w:rsidR="00CC3C7C" w:rsidRPr="00CC3C7C">
        <w:rPr>
          <w:rFonts w:ascii="Times New Roman" w:eastAsia="仿宋_GB2312" w:hAnsi="Times New Roman" w:cs="Times New Roman"/>
          <w:sz w:val="24"/>
          <w:szCs w:val="24"/>
        </w:rPr>
        <w:t xml:space="preserve">led the team to achieve a series of original achievements in the field of intelligent medical equipment and artificial intelligence system research and development, which are widely used in China's hierarchical diagnosis and treatment, emergency rescue, naval vessel health service and aerospace fields. </w:t>
      </w:r>
      <w:r w:rsidR="00693243">
        <w:rPr>
          <w:rFonts w:ascii="Times New Roman" w:eastAsia="仿宋_GB2312" w:hAnsi="Times New Roman" w:cs="Times New Roman"/>
          <w:sz w:val="24"/>
          <w:szCs w:val="24"/>
        </w:rPr>
        <w:t>These</w:t>
      </w:r>
      <w:r w:rsidR="000B5CCB">
        <w:rPr>
          <w:rFonts w:ascii="Times New Roman" w:eastAsia="仿宋_GB2312" w:hAnsi="Times New Roman" w:cs="Times New Roman"/>
          <w:sz w:val="24"/>
          <w:szCs w:val="24"/>
        </w:rPr>
        <w:t xml:space="preserve"> achievement</w:t>
      </w:r>
      <w:r w:rsidR="00693243">
        <w:rPr>
          <w:rFonts w:ascii="Times New Roman" w:eastAsia="仿宋_GB2312" w:hAnsi="Times New Roman" w:cs="Times New Roman"/>
          <w:sz w:val="24"/>
          <w:szCs w:val="24"/>
        </w:rPr>
        <w:t>s</w:t>
      </w:r>
      <w:r w:rsidR="00CC3C7C" w:rsidRPr="00CC3C7C">
        <w:rPr>
          <w:rFonts w:ascii="Times New Roman" w:eastAsia="仿宋_GB2312" w:hAnsi="Times New Roman" w:cs="Times New Roman"/>
          <w:sz w:val="24"/>
          <w:szCs w:val="24"/>
        </w:rPr>
        <w:t xml:space="preserve"> </w:t>
      </w:r>
      <w:r w:rsidR="00693243">
        <w:rPr>
          <w:rFonts w:ascii="Times New Roman" w:eastAsia="仿宋_GB2312" w:hAnsi="Times New Roman" w:cs="Times New Roman"/>
          <w:sz w:val="24"/>
          <w:szCs w:val="24"/>
        </w:rPr>
        <w:t>were awarded</w:t>
      </w:r>
      <w:r w:rsidR="00CC3C7C" w:rsidRPr="00CC3C7C">
        <w:rPr>
          <w:rFonts w:ascii="Times New Roman" w:eastAsia="仿宋_GB2312" w:hAnsi="Times New Roman" w:cs="Times New Roman"/>
          <w:sz w:val="24"/>
          <w:szCs w:val="24"/>
        </w:rPr>
        <w:t xml:space="preserve"> as the world's most leading scientific and technological achievements in the Internet</w:t>
      </w:r>
      <w:r w:rsidR="00693243">
        <w:rPr>
          <w:rFonts w:ascii="Times New Roman" w:eastAsia="仿宋_GB2312" w:hAnsi="Times New Roman" w:cs="Times New Roman"/>
          <w:sz w:val="24"/>
          <w:szCs w:val="24"/>
        </w:rPr>
        <w:t xml:space="preserve"> i</w:t>
      </w:r>
      <w:r w:rsidR="00693243" w:rsidRPr="00CC3C7C">
        <w:rPr>
          <w:rFonts w:ascii="Times New Roman" w:eastAsia="仿宋_GB2312" w:hAnsi="Times New Roman" w:cs="Times New Roman"/>
          <w:sz w:val="24"/>
          <w:szCs w:val="24"/>
        </w:rPr>
        <w:t>n 2020</w:t>
      </w:r>
      <w:r w:rsidRPr="00176D39">
        <w:rPr>
          <w:rFonts w:ascii="Times New Roman" w:eastAsia="仿宋_GB2312" w:hAnsi="Times New Roman" w:cs="Times New Roman"/>
          <w:sz w:val="24"/>
          <w:szCs w:val="24"/>
        </w:rPr>
        <w:t>.</w:t>
      </w:r>
      <w:r w:rsidR="00C953B9">
        <w:rPr>
          <w:rFonts w:ascii="Times New Roman" w:eastAsia="仿宋_GB2312" w:hAnsi="Times New Roman" w:cs="Times New Roman" w:hint="eastAsia"/>
          <w:sz w:val="24"/>
          <w:szCs w:val="24"/>
        </w:rPr>
        <w:t xml:space="preserve"> </w:t>
      </w:r>
    </w:p>
    <w:sectPr w:rsidR="0017379E" w:rsidRPr="00176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2A3AB" w14:textId="77777777" w:rsidR="00F03BE0" w:rsidRDefault="00F03BE0" w:rsidP="00294894">
      <w:r>
        <w:separator/>
      </w:r>
    </w:p>
  </w:endnote>
  <w:endnote w:type="continuationSeparator" w:id="0">
    <w:p w14:paraId="277EC263" w14:textId="77777777" w:rsidR="00F03BE0" w:rsidRDefault="00F03BE0" w:rsidP="00294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3F82E" w14:textId="77777777" w:rsidR="00F03BE0" w:rsidRDefault="00F03BE0" w:rsidP="00294894">
      <w:r>
        <w:separator/>
      </w:r>
    </w:p>
  </w:footnote>
  <w:footnote w:type="continuationSeparator" w:id="0">
    <w:p w14:paraId="10C2BA27" w14:textId="77777777" w:rsidR="00F03BE0" w:rsidRDefault="00F03BE0" w:rsidP="00294894">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SYANG">
    <w15:presenceInfo w15:providerId="None" w15:userId="CSY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842"/>
    <w:rsid w:val="00010E60"/>
    <w:rsid w:val="000165EA"/>
    <w:rsid w:val="00017D8D"/>
    <w:rsid w:val="0002221B"/>
    <w:rsid w:val="00030299"/>
    <w:rsid w:val="00050842"/>
    <w:rsid w:val="00057F84"/>
    <w:rsid w:val="00060998"/>
    <w:rsid w:val="00083CE6"/>
    <w:rsid w:val="00087A98"/>
    <w:rsid w:val="00091352"/>
    <w:rsid w:val="000B0A09"/>
    <w:rsid w:val="000B2E8F"/>
    <w:rsid w:val="000B5CCB"/>
    <w:rsid w:val="000C1194"/>
    <w:rsid w:val="000C11AC"/>
    <w:rsid w:val="000C2A5A"/>
    <w:rsid w:val="000C54B7"/>
    <w:rsid w:val="000D45C1"/>
    <w:rsid w:val="000D77B9"/>
    <w:rsid w:val="000F1173"/>
    <w:rsid w:val="000F4F0E"/>
    <w:rsid w:val="00113870"/>
    <w:rsid w:val="001318FA"/>
    <w:rsid w:val="00131C4D"/>
    <w:rsid w:val="00132FA9"/>
    <w:rsid w:val="00137EFE"/>
    <w:rsid w:val="001470BA"/>
    <w:rsid w:val="00164717"/>
    <w:rsid w:val="001649D0"/>
    <w:rsid w:val="00167C0C"/>
    <w:rsid w:val="0017379E"/>
    <w:rsid w:val="001746EB"/>
    <w:rsid w:val="001756D1"/>
    <w:rsid w:val="001761DE"/>
    <w:rsid w:val="00176D39"/>
    <w:rsid w:val="001813E1"/>
    <w:rsid w:val="00183569"/>
    <w:rsid w:val="001846D2"/>
    <w:rsid w:val="00196370"/>
    <w:rsid w:val="00196C7C"/>
    <w:rsid w:val="001A5F25"/>
    <w:rsid w:val="001C03A3"/>
    <w:rsid w:val="001C15EB"/>
    <w:rsid w:val="001C2C00"/>
    <w:rsid w:val="001D3C8B"/>
    <w:rsid w:val="001D6ED8"/>
    <w:rsid w:val="001F1D3C"/>
    <w:rsid w:val="001F73C2"/>
    <w:rsid w:val="00204FD3"/>
    <w:rsid w:val="00206332"/>
    <w:rsid w:val="002146BB"/>
    <w:rsid w:val="00220C77"/>
    <w:rsid w:val="00234A79"/>
    <w:rsid w:val="00240AFF"/>
    <w:rsid w:val="0024428B"/>
    <w:rsid w:val="002577B0"/>
    <w:rsid w:val="00276CCF"/>
    <w:rsid w:val="0028221D"/>
    <w:rsid w:val="002838E6"/>
    <w:rsid w:val="00294894"/>
    <w:rsid w:val="002A5AB7"/>
    <w:rsid w:val="002D7B2A"/>
    <w:rsid w:val="002E1078"/>
    <w:rsid w:val="002F0533"/>
    <w:rsid w:val="002F4EC1"/>
    <w:rsid w:val="002F5F67"/>
    <w:rsid w:val="002F74B4"/>
    <w:rsid w:val="00312731"/>
    <w:rsid w:val="00314AB0"/>
    <w:rsid w:val="00314EC1"/>
    <w:rsid w:val="0031628C"/>
    <w:rsid w:val="003303E6"/>
    <w:rsid w:val="0033192D"/>
    <w:rsid w:val="00332375"/>
    <w:rsid w:val="00337111"/>
    <w:rsid w:val="00357476"/>
    <w:rsid w:val="003653F6"/>
    <w:rsid w:val="003671D2"/>
    <w:rsid w:val="00377C12"/>
    <w:rsid w:val="00394012"/>
    <w:rsid w:val="003B08C4"/>
    <w:rsid w:val="003B4981"/>
    <w:rsid w:val="003C3A78"/>
    <w:rsid w:val="003F53BA"/>
    <w:rsid w:val="003F53F4"/>
    <w:rsid w:val="003F6FA3"/>
    <w:rsid w:val="0040188B"/>
    <w:rsid w:val="00406515"/>
    <w:rsid w:val="004071A2"/>
    <w:rsid w:val="00433773"/>
    <w:rsid w:val="00446EA8"/>
    <w:rsid w:val="00475AF7"/>
    <w:rsid w:val="00482BE7"/>
    <w:rsid w:val="00482E33"/>
    <w:rsid w:val="0049506C"/>
    <w:rsid w:val="0049598E"/>
    <w:rsid w:val="004A076E"/>
    <w:rsid w:val="004A25FA"/>
    <w:rsid w:val="004A76DE"/>
    <w:rsid w:val="004B1ECE"/>
    <w:rsid w:val="004B54B6"/>
    <w:rsid w:val="004D4891"/>
    <w:rsid w:val="004D7FE9"/>
    <w:rsid w:val="004E2129"/>
    <w:rsid w:val="004F14BA"/>
    <w:rsid w:val="00501C7B"/>
    <w:rsid w:val="00514632"/>
    <w:rsid w:val="00520717"/>
    <w:rsid w:val="00522927"/>
    <w:rsid w:val="005267D6"/>
    <w:rsid w:val="005413BA"/>
    <w:rsid w:val="005436C6"/>
    <w:rsid w:val="00552CD0"/>
    <w:rsid w:val="005531DD"/>
    <w:rsid w:val="00553502"/>
    <w:rsid w:val="00556331"/>
    <w:rsid w:val="00562012"/>
    <w:rsid w:val="00564DA5"/>
    <w:rsid w:val="00595017"/>
    <w:rsid w:val="005A0FF6"/>
    <w:rsid w:val="005A1535"/>
    <w:rsid w:val="005A2BD2"/>
    <w:rsid w:val="005A2E91"/>
    <w:rsid w:val="005A3728"/>
    <w:rsid w:val="005A4970"/>
    <w:rsid w:val="005A79B5"/>
    <w:rsid w:val="005B0978"/>
    <w:rsid w:val="005B34CB"/>
    <w:rsid w:val="005D1DE6"/>
    <w:rsid w:val="005D280F"/>
    <w:rsid w:val="005E12B4"/>
    <w:rsid w:val="005E189A"/>
    <w:rsid w:val="005E3F99"/>
    <w:rsid w:val="005E6F1D"/>
    <w:rsid w:val="006001C0"/>
    <w:rsid w:val="0060568F"/>
    <w:rsid w:val="00607FF3"/>
    <w:rsid w:val="00610922"/>
    <w:rsid w:val="00612970"/>
    <w:rsid w:val="00630922"/>
    <w:rsid w:val="00634196"/>
    <w:rsid w:val="0064248A"/>
    <w:rsid w:val="00645D98"/>
    <w:rsid w:val="00651093"/>
    <w:rsid w:val="006550AD"/>
    <w:rsid w:val="00664883"/>
    <w:rsid w:val="006679DC"/>
    <w:rsid w:val="006706E3"/>
    <w:rsid w:val="006726D0"/>
    <w:rsid w:val="00683BA6"/>
    <w:rsid w:val="00693243"/>
    <w:rsid w:val="00695F62"/>
    <w:rsid w:val="006B0844"/>
    <w:rsid w:val="006B1935"/>
    <w:rsid w:val="006B1ACA"/>
    <w:rsid w:val="006B4613"/>
    <w:rsid w:val="006C2A0B"/>
    <w:rsid w:val="006D3660"/>
    <w:rsid w:val="006E60E7"/>
    <w:rsid w:val="00706D46"/>
    <w:rsid w:val="0071447D"/>
    <w:rsid w:val="007362CD"/>
    <w:rsid w:val="0074027D"/>
    <w:rsid w:val="00751055"/>
    <w:rsid w:val="00756475"/>
    <w:rsid w:val="0075763B"/>
    <w:rsid w:val="0079154E"/>
    <w:rsid w:val="007A2A51"/>
    <w:rsid w:val="007B038A"/>
    <w:rsid w:val="007B0ECB"/>
    <w:rsid w:val="007B7272"/>
    <w:rsid w:val="007C0232"/>
    <w:rsid w:val="007C0959"/>
    <w:rsid w:val="007D36BB"/>
    <w:rsid w:val="007E3437"/>
    <w:rsid w:val="007F36B7"/>
    <w:rsid w:val="007F7C3F"/>
    <w:rsid w:val="008048F8"/>
    <w:rsid w:val="008111F7"/>
    <w:rsid w:val="008300C5"/>
    <w:rsid w:val="00836F85"/>
    <w:rsid w:val="00841E71"/>
    <w:rsid w:val="00842E30"/>
    <w:rsid w:val="00846AC1"/>
    <w:rsid w:val="008563FD"/>
    <w:rsid w:val="00862B68"/>
    <w:rsid w:val="0087109A"/>
    <w:rsid w:val="00875D2C"/>
    <w:rsid w:val="00880764"/>
    <w:rsid w:val="00883551"/>
    <w:rsid w:val="008916F8"/>
    <w:rsid w:val="008A2D53"/>
    <w:rsid w:val="008B0C2A"/>
    <w:rsid w:val="008C0FF0"/>
    <w:rsid w:val="008E18D1"/>
    <w:rsid w:val="008E413D"/>
    <w:rsid w:val="008E4BA5"/>
    <w:rsid w:val="008F5BBD"/>
    <w:rsid w:val="0090045F"/>
    <w:rsid w:val="00907D21"/>
    <w:rsid w:val="00917BB2"/>
    <w:rsid w:val="00922B58"/>
    <w:rsid w:val="00930B10"/>
    <w:rsid w:val="00946875"/>
    <w:rsid w:val="00952A52"/>
    <w:rsid w:val="009559A3"/>
    <w:rsid w:val="00963E60"/>
    <w:rsid w:val="00965956"/>
    <w:rsid w:val="00966820"/>
    <w:rsid w:val="00974261"/>
    <w:rsid w:val="009942B2"/>
    <w:rsid w:val="00994DDC"/>
    <w:rsid w:val="009B6DF0"/>
    <w:rsid w:val="009D2829"/>
    <w:rsid w:val="009D3959"/>
    <w:rsid w:val="009D4D7C"/>
    <w:rsid w:val="009E441F"/>
    <w:rsid w:val="00A12D7B"/>
    <w:rsid w:val="00A13E5B"/>
    <w:rsid w:val="00A165EB"/>
    <w:rsid w:val="00A26430"/>
    <w:rsid w:val="00A32658"/>
    <w:rsid w:val="00A37ECA"/>
    <w:rsid w:val="00A4025B"/>
    <w:rsid w:val="00A4641F"/>
    <w:rsid w:val="00A71C47"/>
    <w:rsid w:val="00A97124"/>
    <w:rsid w:val="00AA0A7B"/>
    <w:rsid w:val="00AA0FBB"/>
    <w:rsid w:val="00AA456D"/>
    <w:rsid w:val="00AB1805"/>
    <w:rsid w:val="00AC326F"/>
    <w:rsid w:val="00AC39B9"/>
    <w:rsid w:val="00AC7E42"/>
    <w:rsid w:val="00AD0257"/>
    <w:rsid w:val="00AD290B"/>
    <w:rsid w:val="00AD486A"/>
    <w:rsid w:val="00AD6C61"/>
    <w:rsid w:val="00AD7AB3"/>
    <w:rsid w:val="00AF4B7D"/>
    <w:rsid w:val="00AF519F"/>
    <w:rsid w:val="00B130AB"/>
    <w:rsid w:val="00B14A49"/>
    <w:rsid w:val="00B15EB8"/>
    <w:rsid w:val="00B212EF"/>
    <w:rsid w:val="00B26180"/>
    <w:rsid w:val="00B3721D"/>
    <w:rsid w:val="00B67394"/>
    <w:rsid w:val="00B67569"/>
    <w:rsid w:val="00B73A17"/>
    <w:rsid w:val="00B742B7"/>
    <w:rsid w:val="00B925CD"/>
    <w:rsid w:val="00B93939"/>
    <w:rsid w:val="00B951DE"/>
    <w:rsid w:val="00BA5FA2"/>
    <w:rsid w:val="00BC23BB"/>
    <w:rsid w:val="00BC724F"/>
    <w:rsid w:val="00BD02E6"/>
    <w:rsid w:val="00BE2A0E"/>
    <w:rsid w:val="00C01F1B"/>
    <w:rsid w:val="00C02C8A"/>
    <w:rsid w:val="00C05E92"/>
    <w:rsid w:val="00C16754"/>
    <w:rsid w:val="00C31026"/>
    <w:rsid w:val="00C42E17"/>
    <w:rsid w:val="00C56CF2"/>
    <w:rsid w:val="00C62C4E"/>
    <w:rsid w:val="00C633CA"/>
    <w:rsid w:val="00C91E05"/>
    <w:rsid w:val="00C953B9"/>
    <w:rsid w:val="00CB5A0E"/>
    <w:rsid w:val="00CB5CF6"/>
    <w:rsid w:val="00CC38FE"/>
    <w:rsid w:val="00CC3C7C"/>
    <w:rsid w:val="00CE3CE5"/>
    <w:rsid w:val="00CE530D"/>
    <w:rsid w:val="00CF0E79"/>
    <w:rsid w:val="00CF21AD"/>
    <w:rsid w:val="00CF3564"/>
    <w:rsid w:val="00D0646B"/>
    <w:rsid w:val="00D07F0A"/>
    <w:rsid w:val="00D3292B"/>
    <w:rsid w:val="00D5112C"/>
    <w:rsid w:val="00D574AD"/>
    <w:rsid w:val="00D60C8B"/>
    <w:rsid w:val="00D74FE7"/>
    <w:rsid w:val="00D801BA"/>
    <w:rsid w:val="00D83269"/>
    <w:rsid w:val="00D834FA"/>
    <w:rsid w:val="00D973B6"/>
    <w:rsid w:val="00DA20F7"/>
    <w:rsid w:val="00DA5398"/>
    <w:rsid w:val="00DB4F08"/>
    <w:rsid w:val="00DB79A1"/>
    <w:rsid w:val="00DC131F"/>
    <w:rsid w:val="00DC1365"/>
    <w:rsid w:val="00DC4DAB"/>
    <w:rsid w:val="00DD4A8D"/>
    <w:rsid w:val="00DE5F86"/>
    <w:rsid w:val="00E07420"/>
    <w:rsid w:val="00E11808"/>
    <w:rsid w:val="00E20A3F"/>
    <w:rsid w:val="00E20FD1"/>
    <w:rsid w:val="00E232C5"/>
    <w:rsid w:val="00E24B53"/>
    <w:rsid w:val="00E425A5"/>
    <w:rsid w:val="00E45284"/>
    <w:rsid w:val="00E65C6E"/>
    <w:rsid w:val="00E66CDB"/>
    <w:rsid w:val="00E76841"/>
    <w:rsid w:val="00E77D1E"/>
    <w:rsid w:val="00E868C9"/>
    <w:rsid w:val="00E93755"/>
    <w:rsid w:val="00EA0196"/>
    <w:rsid w:val="00ED722F"/>
    <w:rsid w:val="00EE0C77"/>
    <w:rsid w:val="00EE5F34"/>
    <w:rsid w:val="00EF1265"/>
    <w:rsid w:val="00EF1F6F"/>
    <w:rsid w:val="00EF5299"/>
    <w:rsid w:val="00EF6650"/>
    <w:rsid w:val="00F00EAD"/>
    <w:rsid w:val="00F03BE0"/>
    <w:rsid w:val="00F11558"/>
    <w:rsid w:val="00F13228"/>
    <w:rsid w:val="00F3042A"/>
    <w:rsid w:val="00F30887"/>
    <w:rsid w:val="00F32757"/>
    <w:rsid w:val="00F4123B"/>
    <w:rsid w:val="00F430C9"/>
    <w:rsid w:val="00F45628"/>
    <w:rsid w:val="00F54F47"/>
    <w:rsid w:val="00F665DC"/>
    <w:rsid w:val="00F679BE"/>
    <w:rsid w:val="00FB4A14"/>
    <w:rsid w:val="00FC35CC"/>
    <w:rsid w:val="00FC3AA3"/>
    <w:rsid w:val="00FD311C"/>
    <w:rsid w:val="00FE6DF4"/>
    <w:rsid w:val="00FF1850"/>
    <w:rsid w:val="00FF1ECC"/>
    <w:rsid w:val="00FF2DAF"/>
    <w:rsid w:val="11861B2D"/>
    <w:rsid w:val="19464D54"/>
    <w:rsid w:val="1D0246AE"/>
    <w:rsid w:val="25797E99"/>
    <w:rsid w:val="265D03DC"/>
    <w:rsid w:val="26673386"/>
    <w:rsid w:val="2EFD78E6"/>
    <w:rsid w:val="2FCE6F5C"/>
    <w:rsid w:val="35E44DCC"/>
    <w:rsid w:val="3FDA60A9"/>
    <w:rsid w:val="428C1AC6"/>
    <w:rsid w:val="4FED112D"/>
    <w:rsid w:val="5B1B4236"/>
    <w:rsid w:val="657F34AB"/>
    <w:rsid w:val="6EE60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7E18CBF"/>
  <w15:docId w15:val="{C6464117-196B-48F3-9230-05E219C9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Revision"/>
    <w:hidden/>
    <w:uiPriority w:val="99"/>
    <w:semiHidden/>
    <w:rsid w:val="00E868C9"/>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043133-34EB-4758-B2F7-7C833ED5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315</Words>
  <Characters>1801</Characters>
  <Application>Microsoft Office Word</Application>
  <DocSecurity>0</DocSecurity>
  <Lines>15</Lines>
  <Paragraphs>4</Paragraphs>
  <ScaleCrop>false</ScaleCrop>
  <Company>微软中国</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CSYANG</cp:lastModifiedBy>
  <cp:revision>4</cp:revision>
  <dcterms:created xsi:type="dcterms:W3CDTF">2022-07-04T07:52:00Z</dcterms:created>
  <dcterms:modified xsi:type="dcterms:W3CDTF">2022-07-05T02:59:00Z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2052-11.1.0.11435</vt:lpwstr>
  </property>
  <property fmtid="{D5CDD505-2E9C-101B-9397-08002B2CF9AE}" pid="3" name="ICV">
    <vt:lpwstr>E960005E643D441A80E1CD5883E6B808</vt:lpwstr>
  </property>
</Properties>
</file>